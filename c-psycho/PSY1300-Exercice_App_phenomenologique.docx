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8D482" w14:textId="7011C5FB" w:rsidR="00BB4D06" w:rsidRPr="00297C88" w:rsidRDefault="00BA2787" w:rsidP="000875E7">
      <w:pPr>
        <w:spacing w:before="1800" w:after="400"/>
        <w:jc w:val="center"/>
        <w:rPr>
          <w:color w:val="000000" w:themeColor="text1"/>
        </w:rPr>
      </w:pPr>
      <w:r w:rsidRPr="00297C88">
        <w:rPr>
          <w:color w:val="000000" w:themeColor="text1"/>
          <w:sz w:val="32"/>
          <w:szCs w:val="32"/>
        </w:rPr>
        <w:t>Exercice sur l’approche phénoménologique</w:t>
      </w:r>
    </w:p>
    <w:p w14:paraId="6428D483" w14:textId="1B446F59" w:rsidR="00AD5EFF" w:rsidRDefault="00AD5EFF" w:rsidP="002A3EDB">
      <w:pPr>
        <w:jc w:val="both"/>
      </w:pPr>
      <w:r>
        <w:t xml:space="preserve">Les questions </w:t>
      </w:r>
      <w:r w:rsidR="003644D6">
        <w:t>qui suivent visent à</w:t>
      </w:r>
      <w:r>
        <w:t xml:space="preserve"> vous </w:t>
      </w:r>
      <w:r w:rsidR="003644D6">
        <w:t>donner l’</w:t>
      </w:r>
      <w:r>
        <w:t>habit</w:t>
      </w:r>
      <w:r w:rsidR="003644D6">
        <w:t>ude de</w:t>
      </w:r>
      <w:r>
        <w:t xml:space="preserve"> faire vos lectures de façon proactive. Elles ne couvrent pas l’ensemble de la matière, bien qu’elles touchent à des notions et </w:t>
      </w:r>
      <w:r w:rsidR="00792A35">
        <w:t xml:space="preserve">des </w:t>
      </w:r>
      <w:r>
        <w:t xml:space="preserve">concepts incontournables en psychologie de la personnalité. </w:t>
      </w:r>
      <w:r w:rsidR="00792A35">
        <w:t xml:space="preserve">Comme </w:t>
      </w:r>
      <w:r w:rsidR="00A10C28">
        <w:t xml:space="preserve">nous l’avons </w:t>
      </w:r>
      <w:r w:rsidR="00BE2CAF">
        <w:t xml:space="preserve">déjà </w:t>
      </w:r>
      <w:r>
        <w:t xml:space="preserve">mentionné, </w:t>
      </w:r>
      <w:r w:rsidR="00BE2CAF">
        <w:t>cet exercice n’est</w:t>
      </w:r>
      <w:r>
        <w:t xml:space="preserve"> pas noté.</w:t>
      </w:r>
    </w:p>
    <w:p w14:paraId="6428D484" w14:textId="77777777" w:rsidR="00AD5EFF" w:rsidRDefault="00AD5EFF" w:rsidP="002A3EDB">
      <w:pPr>
        <w:jc w:val="both"/>
      </w:pPr>
      <w:r>
        <w:t>Nous ne fournissons pas de solutionnaire ici; il faut voir ces questions comme des guides de lecture. Si vous n’arrivez pas à répondre à l’une ou l’autre d’entre elles, nous vous conseillons de relire les chapitres correspondants. Tous les éléments de réponse se trouvent dans le manuel de base.</w:t>
      </w:r>
    </w:p>
    <w:p w14:paraId="6428D485" w14:textId="11EFD400" w:rsidR="00AD5EFF" w:rsidRDefault="00AD5EFF" w:rsidP="002A3EDB">
      <w:pPr>
        <w:jc w:val="both"/>
      </w:pPr>
      <w:r>
        <w:t>Ces questions vous permettront de tester votre degré de compréhension de la matière fondamentale. N’hésitez pas à formuler d’autres questions sur d’autres passages de chapitres. Il s’agit d’une excellente façon d’</w:t>
      </w:r>
      <w:r w:rsidR="00792A35">
        <w:t>assimiler</w:t>
      </w:r>
      <w:r>
        <w:t xml:space="preserve"> la matière du cours</w:t>
      </w:r>
      <w:r w:rsidR="00BE2CAF">
        <w:t>.</w:t>
      </w:r>
    </w:p>
    <w:p w14:paraId="6428D488" w14:textId="77777777" w:rsidR="009E40A4" w:rsidRPr="009E40A4" w:rsidRDefault="009E40A4" w:rsidP="002A3EDB">
      <w:pPr>
        <w:spacing w:after="0"/>
        <w:rPr>
          <w:b/>
        </w:rPr>
      </w:pPr>
      <w:r w:rsidRPr="009E40A4">
        <w:rPr>
          <w:b/>
        </w:rPr>
        <w:t>QUESTION 1</w:t>
      </w:r>
    </w:p>
    <w:p w14:paraId="6428D489" w14:textId="77777777" w:rsidR="00BB4D06" w:rsidRDefault="009E40A4" w:rsidP="004B12F4">
      <w:pPr>
        <w:jc w:val="both"/>
      </w:pPr>
      <w:r w:rsidRPr="00F05600">
        <w:t xml:space="preserve">Expliquez </w:t>
      </w:r>
      <w:r w:rsidR="00F05600" w:rsidRPr="00F05600">
        <w:t xml:space="preserve">dans vos mots ce </w:t>
      </w:r>
      <w:r w:rsidR="003E14A9">
        <w:t xml:space="preserve">sur quoi est basée une </w:t>
      </w:r>
      <w:r w:rsidR="00F05600" w:rsidRPr="00F05600">
        <w:t xml:space="preserve">étude </w:t>
      </w:r>
      <w:r w:rsidR="00F02141">
        <w:t xml:space="preserve">de type </w:t>
      </w:r>
      <w:r w:rsidR="003E14A9">
        <w:t>« </w:t>
      </w:r>
      <w:r w:rsidR="00F05600" w:rsidRPr="00F05600">
        <w:t>phénoménologique</w:t>
      </w:r>
      <w:r w:rsidR="003E14A9">
        <w:t> »</w:t>
      </w:r>
      <w:r w:rsidRPr="00F05600">
        <w:t>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8672"/>
      </w:tblGrid>
      <w:tr w:rsidR="002A3EDB" w14:paraId="5182C3D3" w14:textId="77777777" w:rsidTr="002A3EDB">
        <w:trPr>
          <w:trHeight w:val="1020"/>
        </w:trPr>
        <w:tc>
          <w:tcPr>
            <w:tcW w:w="86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3A1D4B" w14:textId="5C74AC5C" w:rsidR="002A3EDB" w:rsidRDefault="002A3EDB" w:rsidP="004B12F4">
            <w:pPr>
              <w:jc w:val="both"/>
            </w:pPr>
            <w: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bookmarkStart w:id="0" w:name="Texte1"/>
            <w:r>
              <w:instrText xml:space="preserve"> FORMTEXT </w:instrText>
            </w:r>
            <w:r>
              <w:fldChar w:fldCharType="separate"/>
            </w:r>
            <w:bookmarkStart w:id="1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1"/>
            <w:r>
              <w:fldChar w:fldCharType="end"/>
            </w:r>
            <w:bookmarkEnd w:id="0"/>
          </w:p>
        </w:tc>
      </w:tr>
    </w:tbl>
    <w:p w14:paraId="4F918DCB" w14:textId="77777777" w:rsidR="002048BC" w:rsidRDefault="002048BC" w:rsidP="00187434">
      <w:pPr>
        <w:spacing w:after="0"/>
      </w:pPr>
    </w:p>
    <w:p w14:paraId="6428D49B" w14:textId="036E4A60" w:rsidR="009E40A4" w:rsidRPr="009E40A4" w:rsidRDefault="009E40A4" w:rsidP="002A3EDB">
      <w:pPr>
        <w:spacing w:after="0"/>
        <w:rPr>
          <w:b/>
        </w:rPr>
      </w:pPr>
      <w:r w:rsidRPr="009E40A4">
        <w:rPr>
          <w:b/>
        </w:rPr>
        <w:t>QUESTION 2</w:t>
      </w:r>
    </w:p>
    <w:p w14:paraId="6428D49C" w14:textId="25C5CAF7" w:rsidR="004B12F4" w:rsidRDefault="009009D4" w:rsidP="00F0610D">
      <w:pPr>
        <w:spacing w:after="0" w:line="240" w:lineRule="auto"/>
      </w:pPr>
      <w:r>
        <w:t xml:space="preserve">Expliquez </w:t>
      </w:r>
      <w:r w:rsidR="00792A35">
        <w:t xml:space="preserve">quel effet </w:t>
      </w:r>
      <w:r>
        <w:t xml:space="preserve">la construction subjective de la réalité peut avoir </w:t>
      </w:r>
      <w:r w:rsidR="00792A35">
        <w:t>sur</w:t>
      </w:r>
      <w:r>
        <w:t xml:space="preserve"> la vie d’une personne. Donnez un exemple d’effet positif, puis un </w:t>
      </w:r>
      <w:r w:rsidR="00792A35">
        <w:t xml:space="preserve">exemple d’effet </w:t>
      </w:r>
      <w:r>
        <w:t>négatif.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8672"/>
      </w:tblGrid>
      <w:tr w:rsidR="002A3EDB" w14:paraId="34860601" w14:textId="77777777" w:rsidTr="002A3EDB">
        <w:trPr>
          <w:trHeight w:val="1020"/>
        </w:trPr>
        <w:tc>
          <w:tcPr>
            <w:tcW w:w="86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5239F3" w14:textId="2DD06942" w:rsidR="002A3EDB" w:rsidRDefault="00187434" w:rsidP="00F0610D">
            <w: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bookmarkStart w:id="2" w:name="Texte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14:paraId="6428D4AC" w14:textId="77777777" w:rsidR="009009D4" w:rsidRDefault="009009D4" w:rsidP="00187434">
      <w:pPr>
        <w:spacing w:after="0"/>
      </w:pPr>
    </w:p>
    <w:p w14:paraId="6428D4AD" w14:textId="77777777" w:rsidR="00DC78F8" w:rsidRDefault="00DC78F8" w:rsidP="002A3EDB">
      <w:pPr>
        <w:spacing w:after="0"/>
        <w:rPr>
          <w:b/>
        </w:rPr>
      </w:pPr>
      <w:r w:rsidRPr="00E24993">
        <w:rPr>
          <w:b/>
        </w:rPr>
        <w:t>QUESTION</w:t>
      </w:r>
      <w:r w:rsidR="00E24993" w:rsidRPr="00E24993">
        <w:rPr>
          <w:b/>
        </w:rPr>
        <w:t xml:space="preserve"> 3</w:t>
      </w:r>
    </w:p>
    <w:p w14:paraId="6428D4AE" w14:textId="77777777" w:rsidR="009009D4" w:rsidRDefault="00FD0646" w:rsidP="00187434">
      <w:pPr>
        <w:spacing w:after="0"/>
      </w:pPr>
      <w:r>
        <w:t>Vrai ou faux? Expliquez votre réponse.</w:t>
      </w:r>
    </w:p>
    <w:p w14:paraId="6428D4AF" w14:textId="10B9B65E" w:rsidR="00FD0646" w:rsidRDefault="00FD0646" w:rsidP="00DC78F8">
      <w:r>
        <w:t>La th</w:t>
      </w:r>
      <w:r w:rsidR="006237CF">
        <w:t>èse phénoménologique de Carl R. </w:t>
      </w:r>
      <w:r>
        <w:t>Rogers stipule que les pulsions et la raison demeurent en tension permanente chez l’individu.</w:t>
      </w: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4390"/>
      </w:tblGrid>
      <w:tr w:rsidR="00187434" w14:paraId="5FD4DF6E" w14:textId="77777777" w:rsidTr="00187434">
        <w:tc>
          <w:tcPr>
            <w:tcW w:w="4282" w:type="dxa"/>
          </w:tcPr>
          <w:p w14:paraId="03C08A2D" w14:textId="05F86168" w:rsidR="00187434" w:rsidRDefault="00187434" w:rsidP="00187434">
            <w:pPr>
              <w:jc w:val="center"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1"/>
            <w:r>
              <w:instrText xml:space="preserve"> FORMCHECKBOX </w:instrText>
            </w:r>
            <w:r w:rsidR="00302129">
              <w:fldChar w:fldCharType="separate"/>
            </w:r>
            <w:r>
              <w:fldChar w:fldCharType="end"/>
            </w:r>
            <w:bookmarkEnd w:id="3"/>
            <w:r>
              <w:t xml:space="preserve"> Vrai</w:t>
            </w:r>
          </w:p>
        </w:tc>
        <w:tc>
          <w:tcPr>
            <w:tcW w:w="4390" w:type="dxa"/>
          </w:tcPr>
          <w:p w14:paraId="0C8184EB" w14:textId="24BD891B" w:rsidR="00187434" w:rsidRDefault="00187434" w:rsidP="00187434">
            <w:pPr>
              <w:jc w:val="center"/>
            </w:pPr>
            <w: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2"/>
            <w:r>
              <w:instrText xml:space="preserve"> FORMCHECKBOX </w:instrText>
            </w:r>
            <w:r w:rsidR="00302129">
              <w:fldChar w:fldCharType="separate"/>
            </w:r>
            <w:r>
              <w:fldChar w:fldCharType="end"/>
            </w:r>
            <w:bookmarkEnd w:id="4"/>
            <w:r>
              <w:t xml:space="preserve"> Faux</w:t>
            </w:r>
          </w:p>
        </w:tc>
      </w:tr>
    </w:tbl>
    <w:p w14:paraId="6428D4B2" w14:textId="77777777" w:rsidR="00FD0646" w:rsidRDefault="009D3E05" w:rsidP="00187434">
      <w:pPr>
        <w:spacing w:before="200" w:after="60"/>
      </w:pPr>
      <w:r>
        <w:lastRenderedPageBreak/>
        <w:t>Explication :</w:t>
      </w:r>
    </w:p>
    <w:tbl>
      <w:tblPr>
        <w:tblStyle w:val="Grilledutableau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</w:tblGrid>
      <w:tr w:rsidR="00FD0646" w14:paraId="6428D4B4" w14:textId="77777777" w:rsidTr="00187434">
        <w:trPr>
          <w:trHeight w:val="1020"/>
        </w:trPr>
        <w:tc>
          <w:tcPr>
            <w:tcW w:w="8672" w:type="dxa"/>
          </w:tcPr>
          <w:p w14:paraId="6428D4B3" w14:textId="5FB89F9D" w:rsidR="00FD0646" w:rsidRDefault="00F0610D" w:rsidP="00DC78F8">
            <w: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bookmarkStart w:id="5" w:name="Texte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</w:tbl>
    <w:p w14:paraId="6428D4B6" w14:textId="77777777" w:rsidR="00DC78F8" w:rsidRDefault="00DC78F8" w:rsidP="00187434">
      <w:pPr>
        <w:spacing w:after="0"/>
      </w:pPr>
    </w:p>
    <w:p w14:paraId="6428D4B7" w14:textId="77777777" w:rsidR="00994C11" w:rsidRPr="00E24993" w:rsidRDefault="004B12F4" w:rsidP="002A3EDB">
      <w:pPr>
        <w:spacing w:after="0"/>
        <w:rPr>
          <w:b/>
        </w:rPr>
      </w:pPr>
      <w:r w:rsidRPr="00E24993">
        <w:rPr>
          <w:b/>
        </w:rPr>
        <w:t>QUESTION</w:t>
      </w:r>
      <w:r w:rsidR="00E24993" w:rsidRPr="00E24993">
        <w:rPr>
          <w:b/>
        </w:rPr>
        <w:t xml:space="preserve"> 4</w:t>
      </w:r>
    </w:p>
    <w:p w14:paraId="6428D4B8" w14:textId="2B119A39" w:rsidR="009E40A4" w:rsidRDefault="006237CF">
      <w:r>
        <w:t>Expliquez pourquoi Carl R. </w:t>
      </w:r>
      <w:r w:rsidR="00B21DAB">
        <w:t xml:space="preserve">Rogers accorde beaucoup plus d’importance à la conscience qu’à l’inconscient dans la structuration de la personne (du </w:t>
      </w:r>
      <w:r w:rsidR="00B21DAB" w:rsidRPr="00B21DAB">
        <w:rPr>
          <w:i/>
        </w:rPr>
        <w:t>soi</w:t>
      </w:r>
      <w:r w:rsidR="00B21DAB">
        <w:t>, pour reprendre ses termes).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8672"/>
      </w:tblGrid>
      <w:tr w:rsidR="002A3EDB" w14:paraId="3F55A1DA" w14:textId="77777777" w:rsidTr="00CF3195">
        <w:trPr>
          <w:trHeight w:val="1020"/>
        </w:trPr>
        <w:tc>
          <w:tcPr>
            <w:tcW w:w="86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130FE5" w14:textId="07AFD346" w:rsidR="002A3EDB" w:rsidRDefault="002A3EDB" w:rsidP="00CF3195">
            <w: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6" w:name="Texte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</w:tbl>
    <w:p w14:paraId="68B0D5F3" w14:textId="77777777" w:rsidR="002A3EDB" w:rsidRDefault="002A3EDB" w:rsidP="00187434">
      <w:pPr>
        <w:spacing w:after="0"/>
      </w:pPr>
    </w:p>
    <w:p w14:paraId="6428D4C9" w14:textId="77777777" w:rsidR="005544A4" w:rsidRPr="00C01C1C" w:rsidRDefault="005544A4" w:rsidP="002A3EDB">
      <w:pPr>
        <w:spacing w:after="0"/>
        <w:rPr>
          <w:b/>
        </w:rPr>
      </w:pPr>
      <w:r w:rsidRPr="00C01C1C">
        <w:rPr>
          <w:b/>
        </w:rPr>
        <w:t xml:space="preserve">QUESTION </w:t>
      </w:r>
      <w:r w:rsidR="00C01C1C" w:rsidRPr="00C01C1C">
        <w:rPr>
          <w:b/>
        </w:rPr>
        <w:t>5</w:t>
      </w:r>
    </w:p>
    <w:p w14:paraId="6428D4CA" w14:textId="77777777" w:rsidR="005544A4" w:rsidRDefault="000F1E38">
      <w:r>
        <w:t>Comparez les deux techniques d’évaluation du soi en indiquant les caractéristiques de chacune dans le tableau suivant :</w:t>
      </w:r>
    </w:p>
    <w:tbl>
      <w:tblPr>
        <w:tblStyle w:val="Grilledutableau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82"/>
        <w:gridCol w:w="4390"/>
      </w:tblGrid>
      <w:tr w:rsidR="000F1E38" w14:paraId="6428D4CD" w14:textId="77777777" w:rsidTr="00187434">
        <w:tc>
          <w:tcPr>
            <w:tcW w:w="4282" w:type="dxa"/>
          </w:tcPr>
          <w:p w14:paraId="6428D4CB" w14:textId="5D56598B" w:rsidR="000F1E38" w:rsidRDefault="000F1E38" w:rsidP="00187434">
            <w:pPr>
              <w:spacing w:before="60" w:after="60"/>
            </w:pPr>
            <w:r>
              <w:t xml:space="preserve">La technique du </w:t>
            </w:r>
            <w:r w:rsidRPr="007E5A06">
              <w:rPr>
                <w:i/>
              </w:rPr>
              <w:t>Q-</w:t>
            </w:r>
            <w:r w:rsidR="005A1758" w:rsidRPr="007E5A06">
              <w:rPr>
                <w:i/>
              </w:rPr>
              <w:t>sort</w:t>
            </w:r>
          </w:p>
        </w:tc>
        <w:tc>
          <w:tcPr>
            <w:tcW w:w="4390" w:type="dxa"/>
          </w:tcPr>
          <w:p w14:paraId="6428D4CC" w14:textId="77777777" w:rsidR="000F1E38" w:rsidRDefault="000F1E38" w:rsidP="00187434">
            <w:pPr>
              <w:spacing w:before="60" w:after="60"/>
            </w:pPr>
            <w:r>
              <w:t>Le différenciateur sémantique</w:t>
            </w:r>
          </w:p>
        </w:tc>
      </w:tr>
      <w:tr w:rsidR="000F1E38" w14:paraId="6428D4D0" w14:textId="77777777" w:rsidTr="00187434">
        <w:trPr>
          <w:trHeight w:val="1693"/>
        </w:trPr>
        <w:tc>
          <w:tcPr>
            <w:tcW w:w="4282" w:type="dxa"/>
          </w:tcPr>
          <w:p w14:paraId="6428D4CE" w14:textId="42C51A69" w:rsidR="000F1E38" w:rsidRDefault="00860561" w:rsidP="00860561">
            <w: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bookmarkStart w:id="7" w:name="Texte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4390" w:type="dxa"/>
          </w:tcPr>
          <w:p w14:paraId="6428D4CF" w14:textId="0057D1F9" w:rsidR="000F1E38" w:rsidRDefault="00F0610D">
            <w: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8" w:name="Texte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14:paraId="6428D4D2" w14:textId="77777777" w:rsidR="00775916" w:rsidRDefault="00775916" w:rsidP="00187434">
      <w:pPr>
        <w:spacing w:after="0"/>
      </w:pPr>
    </w:p>
    <w:p w14:paraId="6428D4D3" w14:textId="77777777" w:rsidR="00775916" w:rsidRPr="00FA721B" w:rsidRDefault="00FA721B" w:rsidP="002A3EDB">
      <w:pPr>
        <w:spacing w:after="0"/>
        <w:rPr>
          <w:b/>
        </w:rPr>
      </w:pPr>
      <w:r w:rsidRPr="00FA721B">
        <w:rPr>
          <w:b/>
        </w:rPr>
        <w:t>QUESTION 6</w:t>
      </w:r>
    </w:p>
    <w:p w14:paraId="6428D4D4" w14:textId="4092B07D" w:rsidR="00FA721B" w:rsidRDefault="006237CF" w:rsidP="005078D1">
      <w:r>
        <w:t>De quelle façon Carl R. </w:t>
      </w:r>
      <w:r w:rsidR="00FA721B">
        <w:t>Rogers explique-t-il le recours aux mécanismes de défense</w:t>
      </w:r>
      <w:r w:rsidR="005078D1">
        <w:t xml:space="preserve"> chez une personne</w:t>
      </w:r>
      <w:r w:rsidR="00FA721B">
        <w:t>?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8672"/>
      </w:tblGrid>
      <w:tr w:rsidR="002A3EDB" w14:paraId="11F0F988" w14:textId="77777777" w:rsidTr="00CF3195">
        <w:trPr>
          <w:trHeight w:val="1020"/>
        </w:trPr>
        <w:tc>
          <w:tcPr>
            <w:tcW w:w="86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6A52A3" w14:textId="0ACC657B" w:rsidR="002A3EDB" w:rsidRDefault="00860561" w:rsidP="00860561">
            <w: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bookmarkStart w:id="9" w:name="Texte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</w:tbl>
    <w:p w14:paraId="7F48D6EE" w14:textId="77777777" w:rsidR="002A3EDB" w:rsidRDefault="002A3EDB" w:rsidP="00187434">
      <w:pPr>
        <w:spacing w:after="0"/>
      </w:pPr>
    </w:p>
    <w:p w14:paraId="6428D4E8" w14:textId="77777777" w:rsidR="008A79F0" w:rsidRPr="008A79F0" w:rsidRDefault="00F10CDA" w:rsidP="002A3EDB">
      <w:pPr>
        <w:spacing w:after="0"/>
        <w:rPr>
          <w:b/>
        </w:rPr>
      </w:pPr>
      <w:r w:rsidRPr="008A79F0">
        <w:rPr>
          <w:b/>
        </w:rPr>
        <w:t>QUESTION 7</w:t>
      </w:r>
    </w:p>
    <w:p w14:paraId="3A126B79" w14:textId="6FB1CCA2" w:rsidR="00A533F5" w:rsidRDefault="00F10CDA">
      <w:r>
        <w:t xml:space="preserve">Indiquez aux bons endroits dans le schéma suivant les éléments correspondant </w:t>
      </w:r>
      <w:r w:rsidR="00D309A4">
        <w:t>à la hiér</w:t>
      </w:r>
      <w:r w:rsidR="006237CF">
        <w:t xml:space="preserve">archie des besoins d’Abraham </w:t>
      </w:r>
      <w:r w:rsidR="008B6FE6">
        <w:t>H</w:t>
      </w:r>
      <w:r w:rsidR="006237CF">
        <w:t>. </w:t>
      </w:r>
      <w:r w:rsidR="00D309A4">
        <w:t>Maslow.</w:t>
      </w:r>
    </w:p>
    <w:p w14:paraId="13044E3A" w14:textId="77777777" w:rsidR="00A533F5" w:rsidRDefault="00A533F5"/>
    <w:p w14:paraId="2739C5CA" w14:textId="77777777" w:rsidR="00A533F5" w:rsidRDefault="00A533F5"/>
    <w:p w14:paraId="74263ED2" w14:textId="77777777" w:rsidR="00A533F5" w:rsidRDefault="00A533F5" w:rsidP="00375B28">
      <w:pPr>
        <w:spacing w:before="240"/>
      </w:pPr>
    </w:p>
    <w:tbl>
      <w:tblPr>
        <w:tblStyle w:val="Grilledutableau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534"/>
        <w:gridCol w:w="3914"/>
      </w:tblGrid>
      <w:tr w:rsidR="00A533F5" w14:paraId="221C3454" w14:textId="77777777" w:rsidTr="00375B28">
        <w:trPr>
          <w:trHeight w:val="503"/>
        </w:trPr>
        <w:tc>
          <w:tcPr>
            <w:tcW w:w="534" w:type="dxa"/>
            <w:shd w:val="clear" w:color="auto" w:fill="4F81BD" w:themeFill="accent1"/>
            <w:vAlign w:val="center"/>
          </w:tcPr>
          <w:p w14:paraId="1285536B" w14:textId="601EB435" w:rsidR="00A533F5" w:rsidRPr="00375B28" w:rsidRDefault="00A533F5" w:rsidP="00375B2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75B28">
              <w:rPr>
                <w:b/>
                <w:color w:val="FFFFFF" w:themeColor="background1"/>
                <w:sz w:val="24"/>
                <w:szCs w:val="24"/>
              </w:rPr>
              <w:lastRenderedPageBreak/>
              <w:t>1</w:t>
            </w:r>
          </w:p>
        </w:tc>
        <w:tc>
          <w:tcPr>
            <w:tcW w:w="3914" w:type="dxa"/>
          </w:tcPr>
          <w:p w14:paraId="1FDDFC13" w14:textId="1173D277" w:rsidR="00A533F5" w:rsidRDefault="00375B28" w:rsidP="00A533F5">
            <w: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10" w:name="Texte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A533F5" w14:paraId="65E95920" w14:textId="77777777" w:rsidTr="00375B28">
        <w:trPr>
          <w:trHeight w:val="503"/>
        </w:trPr>
        <w:tc>
          <w:tcPr>
            <w:tcW w:w="534" w:type="dxa"/>
            <w:shd w:val="clear" w:color="auto" w:fill="4F81BD" w:themeFill="accent1"/>
            <w:vAlign w:val="center"/>
          </w:tcPr>
          <w:p w14:paraId="2F1042AC" w14:textId="14F446C6" w:rsidR="00A533F5" w:rsidRPr="00375B28" w:rsidRDefault="00A533F5" w:rsidP="00375B2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75B28"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3914" w:type="dxa"/>
          </w:tcPr>
          <w:p w14:paraId="1DDA9741" w14:textId="50F58E67" w:rsidR="00A533F5" w:rsidRDefault="00375B28" w:rsidP="00A533F5">
            <w: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bookmarkStart w:id="11" w:name="Texte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A533F5" w14:paraId="20013355" w14:textId="77777777" w:rsidTr="00375B28">
        <w:trPr>
          <w:trHeight w:val="503"/>
        </w:trPr>
        <w:tc>
          <w:tcPr>
            <w:tcW w:w="534" w:type="dxa"/>
            <w:shd w:val="clear" w:color="auto" w:fill="4F81BD" w:themeFill="accent1"/>
            <w:vAlign w:val="center"/>
          </w:tcPr>
          <w:p w14:paraId="440D0986" w14:textId="7A4BD485" w:rsidR="00A533F5" w:rsidRPr="00375B28" w:rsidRDefault="00A533F5" w:rsidP="00375B2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75B28"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3914" w:type="dxa"/>
          </w:tcPr>
          <w:p w14:paraId="43333EE8" w14:textId="2834BC5C" w:rsidR="00A533F5" w:rsidRDefault="00375B28" w:rsidP="00A533F5">
            <w: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2" w:name="Texte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A533F5" w14:paraId="317BC15E" w14:textId="77777777" w:rsidTr="00375B28">
        <w:trPr>
          <w:trHeight w:val="503"/>
        </w:trPr>
        <w:tc>
          <w:tcPr>
            <w:tcW w:w="534" w:type="dxa"/>
            <w:shd w:val="clear" w:color="auto" w:fill="4F81BD" w:themeFill="accent1"/>
            <w:vAlign w:val="center"/>
          </w:tcPr>
          <w:p w14:paraId="691B10AE" w14:textId="4A24F42B" w:rsidR="00A533F5" w:rsidRPr="00375B28" w:rsidRDefault="00A533F5" w:rsidP="00375B2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75B28"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3914" w:type="dxa"/>
          </w:tcPr>
          <w:p w14:paraId="4E5BC405" w14:textId="459A0A14" w:rsidR="00A533F5" w:rsidRDefault="00375B28" w:rsidP="00A533F5">
            <w: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3" w:name="Texte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A533F5" w14:paraId="4AD81EB4" w14:textId="77777777" w:rsidTr="00375B28">
        <w:trPr>
          <w:trHeight w:val="503"/>
        </w:trPr>
        <w:tc>
          <w:tcPr>
            <w:tcW w:w="534" w:type="dxa"/>
            <w:shd w:val="clear" w:color="auto" w:fill="4F81BD" w:themeFill="accent1"/>
            <w:vAlign w:val="center"/>
          </w:tcPr>
          <w:p w14:paraId="73B60CE9" w14:textId="06B7E739" w:rsidR="00A533F5" w:rsidRPr="00375B28" w:rsidRDefault="00A533F5" w:rsidP="00375B2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75B28"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3914" w:type="dxa"/>
          </w:tcPr>
          <w:p w14:paraId="2A1A37B7" w14:textId="0FDE4B47" w:rsidR="00A533F5" w:rsidRDefault="00375B28" w:rsidP="00A533F5">
            <w: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bookmarkStart w:id="14" w:name="Texte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p w14:paraId="50F4280C" w14:textId="4409E07B" w:rsidR="00A533F5" w:rsidRDefault="00A533F5">
      <w:r>
        <w:rPr>
          <w:noProof/>
          <w:lang w:eastAsia="fr-CA"/>
        </w:rPr>
        <w:drawing>
          <wp:inline distT="0" distB="0" distL="0" distR="0" wp14:anchorId="49F59A70" wp14:editId="5F2C6F72">
            <wp:extent cx="2638425" cy="1752600"/>
            <wp:effectExtent l="0" t="0" r="28575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1B1255B" w14:textId="77777777" w:rsidR="00A533F5" w:rsidRDefault="00A533F5"/>
    <w:p w14:paraId="43F2FB76" w14:textId="77777777" w:rsidR="00A533F5" w:rsidRDefault="00A533F5"/>
    <w:p w14:paraId="6428D4EA" w14:textId="68541CD7" w:rsidR="00BB4D06" w:rsidRDefault="00BB4D06"/>
    <w:p w14:paraId="6428D4F6" w14:textId="77777777" w:rsidR="008A79F0" w:rsidRDefault="008A79F0"/>
    <w:sectPr w:rsidR="008A79F0" w:rsidSect="00BA2787"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B47AE" w14:textId="77777777" w:rsidR="00302129" w:rsidRDefault="00302129" w:rsidP="00F60653">
      <w:pPr>
        <w:spacing w:after="0" w:line="240" w:lineRule="auto"/>
      </w:pPr>
      <w:r>
        <w:separator/>
      </w:r>
    </w:p>
  </w:endnote>
  <w:endnote w:type="continuationSeparator" w:id="0">
    <w:p w14:paraId="37009009" w14:textId="77777777" w:rsidR="00302129" w:rsidRDefault="00302129" w:rsidP="00F6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A3602" w14:textId="77777777" w:rsidR="00943500" w:rsidRDefault="00943500" w:rsidP="00B8413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91BC3A4" w14:textId="77777777" w:rsidR="00943500" w:rsidRDefault="00943500" w:rsidP="0094350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6CA43" w14:textId="77777777" w:rsidR="00943500" w:rsidRPr="00943500" w:rsidRDefault="00943500" w:rsidP="00B84130">
    <w:pPr>
      <w:pStyle w:val="Pieddepage"/>
      <w:framePr w:wrap="none" w:vAnchor="text" w:hAnchor="margin" w:xAlign="right" w:y="1"/>
      <w:rPr>
        <w:rStyle w:val="Numrodepage"/>
        <w:color w:val="888888"/>
        <w:sz w:val="18"/>
        <w:szCs w:val="18"/>
      </w:rPr>
    </w:pPr>
    <w:r w:rsidRPr="00943500">
      <w:rPr>
        <w:rStyle w:val="Numrodepage"/>
        <w:color w:val="888888"/>
        <w:sz w:val="18"/>
        <w:szCs w:val="18"/>
      </w:rPr>
      <w:fldChar w:fldCharType="begin"/>
    </w:r>
    <w:r w:rsidRPr="00943500">
      <w:rPr>
        <w:rStyle w:val="Numrodepage"/>
        <w:color w:val="888888"/>
        <w:sz w:val="18"/>
        <w:szCs w:val="18"/>
      </w:rPr>
      <w:instrText xml:space="preserve">PAGE  </w:instrText>
    </w:r>
    <w:r w:rsidRPr="00943500">
      <w:rPr>
        <w:rStyle w:val="Numrodepage"/>
        <w:color w:val="888888"/>
        <w:sz w:val="18"/>
        <w:szCs w:val="18"/>
      </w:rPr>
      <w:fldChar w:fldCharType="separate"/>
    </w:r>
    <w:r w:rsidR="002E2C9D">
      <w:rPr>
        <w:rStyle w:val="Numrodepage"/>
        <w:noProof/>
        <w:color w:val="888888"/>
        <w:sz w:val="18"/>
        <w:szCs w:val="18"/>
      </w:rPr>
      <w:t>2</w:t>
    </w:r>
    <w:r w:rsidRPr="00943500">
      <w:rPr>
        <w:rStyle w:val="Numrodepage"/>
        <w:color w:val="888888"/>
        <w:sz w:val="18"/>
        <w:szCs w:val="18"/>
      </w:rPr>
      <w:fldChar w:fldCharType="end"/>
    </w:r>
  </w:p>
  <w:p w14:paraId="6428D4FD" w14:textId="6D363268" w:rsidR="00F60653" w:rsidRPr="00F60653" w:rsidRDefault="00F60653" w:rsidP="002A3EDB">
    <w:pPr>
      <w:pStyle w:val="Pieddepage"/>
      <w:pBdr>
        <w:top w:val="single" w:sz="4" w:space="1" w:color="808080" w:themeColor="background1" w:themeShade="80"/>
      </w:pBdr>
      <w:tabs>
        <w:tab w:val="left" w:pos="8640"/>
      </w:tabs>
      <w:ind w:right="-7"/>
      <w:rPr>
        <w:color w:val="808080" w:themeColor="background1" w:themeShade="80"/>
        <w:sz w:val="18"/>
        <w:szCs w:val="18"/>
      </w:rPr>
    </w:pPr>
    <w:r w:rsidRPr="00F60653">
      <w:rPr>
        <w:color w:val="808080" w:themeColor="background1" w:themeShade="80"/>
        <w:sz w:val="18"/>
        <w:szCs w:val="18"/>
      </w:rPr>
      <w:t xml:space="preserve">PSY 1300 – Introduction à la psychologie de la personnalité, </w:t>
    </w:r>
    <w:r w:rsidR="002E2C9D" w:rsidRPr="00F60653">
      <w:rPr>
        <w:color w:val="808080" w:themeColor="background1" w:themeShade="80"/>
        <w:sz w:val="18"/>
        <w:szCs w:val="18"/>
      </w:rPr>
      <w:t>©</w:t>
    </w:r>
    <w:r w:rsidR="002E2C9D">
      <w:rPr>
        <w:color w:val="808080" w:themeColor="background1" w:themeShade="80"/>
        <w:sz w:val="18"/>
        <w:szCs w:val="18"/>
      </w:rPr>
      <w:t xml:space="preserve"> </w:t>
    </w:r>
    <w:r w:rsidRPr="00F60653">
      <w:rPr>
        <w:color w:val="808080" w:themeColor="background1" w:themeShade="80"/>
        <w:sz w:val="18"/>
        <w:szCs w:val="18"/>
      </w:rPr>
      <w:t xml:space="preserve">TÉLUQ, 2016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3203069"/>
      <w:docPartObj>
        <w:docPartGallery w:val="Page Numbers (Bottom of Page)"/>
        <w:docPartUnique/>
      </w:docPartObj>
    </w:sdtPr>
    <w:sdtEndPr/>
    <w:sdtContent>
      <w:p w14:paraId="1701B00B" w14:textId="7BBF3799" w:rsidR="002A3EDB" w:rsidRPr="002A3EDB" w:rsidRDefault="002A3EDB" w:rsidP="002A3EDB">
        <w:pPr>
          <w:pStyle w:val="Pieddepage"/>
          <w:pBdr>
            <w:top w:val="single" w:sz="4" w:space="1" w:color="808080" w:themeColor="background1" w:themeShade="80"/>
          </w:pBdr>
          <w:tabs>
            <w:tab w:val="left" w:pos="8505"/>
            <w:tab w:val="left" w:pos="8640"/>
          </w:tabs>
          <w:ind w:right="-7"/>
          <w:rPr>
            <w:color w:val="808080" w:themeColor="background1" w:themeShade="80"/>
            <w:sz w:val="18"/>
            <w:szCs w:val="18"/>
          </w:rPr>
        </w:pPr>
        <w:r w:rsidRPr="00F60653">
          <w:rPr>
            <w:color w:val="808080" w:themeColor="background1" w:themeShade="80"/>
            <w:sz w:val="18"/>
            <w:szCs w:val="18"/>
          </w:rPr>
          <w:t xml:space="preserve">PSY 1300 – Introduction à la psychologie de la personnalité, </w:t>
        </w:r>
        <w:r w:rsidR="002E2C9D" w:rsidRPr="00F60653">
          <w:rPr>
            <w:color w:val="808080" w:themeColor="background1" w:themeShade="80"/>
            <w:sz w:val="18"/>
            <w:szCs w:val="18"/>
          </w:rPr>
          <w:t>©</w:t>
        </w:r>
        <w:r w:rsidR="002E2C9D">
          <w:rPr>
            <w:color w:val="808080" w:themeColor="background1" w:themeShade="80"/>
            <w:sz w:val="18"/>
            <w:szCs w:val="18"/>
          </w:rPr>
          <w:t xml:space="preserve"> </w:t>
        </w:r>
        <w:r w:rsidRPr="00F60653">
          <w:rPr>
            <w:color w:val="808080" w:themeColor="background1" w:themeShade="80"/>
            <w:sz w:val="18"/>
            <w:szCs w:val="18"/>
          </w:rPr>
          <w:t>TÉLUQ, 2016</w:t>
        </w:r>
        <w:r>
          <w:rPr>
            <w:color w:val="808080" w:themeColor="background1" w:themeShade="80"/>
            <w:sz w:val="18"/>
            <w:szCs w:val="18"/>
          </w:rPr>
          <w:tab/>
        </w:r>
        <w:r w:rsidRPr="002A3EDB">
          <w:rPr>
            <w:color w:val="808080" w:themeColor="background1" w:themeShade="80"/>
            <w:sz w:val="16"/>
            <w:szCs w:val="16"/>
          </w:rPr>
          <w:fldChar w:fldCharType="begin"/>
        </w:r>
        <w:r w:rsidRPr="002A3EDB">
          <w:rPr>
            <w:color w:val="808080" w:themeColor="background1" w:themeShade="80"/>
            <w:sz w:val="16"/>
            <w:szCs w:val="16"/>
          </w:rPr>
          <w:instrText>PAGE   \* MERGEFORMAT</w:instrText>
        </w:r>
        <w:r w:rsidRPr="002A3EDB">
          <w:rPr>
            <w:color w:val="808080" w:themeColor="background1" w:themeShade="80"/>
            <w:sz w:val="16"/>
            <w:szCs w:val="16"/>
          </w:rPr>
          <w:fldChar w:fldCharType="separate"/>
        </w:r>
        <w:r w:rsidR="002E2C9D" w:rsidRPr="002E2C9D">
          <w:rPr>
            <w:noProof/>
            <w:color w:val="808080" w:themeColor="background1" w:themeShade="80"/>
            <w:sz w:val="16"/>
            <w:szCs w:val="16"/>
            <w:lang w:val="fr-FR"/>
          </w:rPr>
          <w:t>1</w:t>
        </w:r>
        <w:r w:rsidRPr="002A3EDB">
          <w:rPr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97EC5" w14:textId="77777777" w:rsidR="00302129" w:rsidRDefault="00302129" w:rsidP="00F60653">
      <w:pPr>
        <w:spacing w:after="0" w:line="240" w:lineRule="auto"/>
      </w:pPr>
      <w:r>
        <w:separator/>
      </w:r>
    </w:p>
  </w:footnote>
  <w:footnote w:type="continuationSeparator" w:id="0">
    <w:p w14:paraId="4B29635F" w14:textId="77777777" w:rsidR="00302129" w:rsidRDefault="00302129" w:rsidP="00F6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81356" w14:textId="35E8EDB7" w:rsidR="00BA2787" w:rsidRDefault="00BA2787" w:rsidP="005F5375">
    <w:pPr>
      <w:pStyle w:val="En-tte"/>
      <w:tabs>
        <w:tab w:val="clear" w:pos="4320"/>
        <w:tab w:val="clear" w:pos="8640"/>
        <w:tab w:val="left" w:pos="4940"/>
      </w:tabs>
    </w:pPr>
    <w:ins w:id="15" w:author="Utilisateur de Microsoft Office" w:date="2016-07-22T11:26:00Z"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2DC1C946" wp14:editId="2A67238D">
            <wp:simplePos x="0" y="0"/>
            <wp:positionH relativeFrom="column">
              <wp:posOffset>-40167</wp:posOffset>
            </wp:positionH>
            <wp:positionV relativeFrom="paragraph">
              <wp:posOffset>-43815</wp:posOffset>
            </wp:positionV>
            <wp:extent cx="5479085" cy="1204258"/>
            <wp:effectExtent l="19050" t="0" r="26670" b="396240"/>
            <wp:wrapNone/>
            <wp:docPr id="2" name="Image 2" title="PSY 1300 – Introduction à la psychologie de la personnalité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85" cy="12042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5F5375">
      <w:tab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tilisateur de Microsoft Office">
    <w15:presenceInfo w15:providerId="None" w15:userId="Utilisateur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forms" w:enforcement="1" w:cryptProviderType="rsaFull" w:cryptAlgorithmClass="hash" w:cryptAlgorithmType="typeAny" w:cryptAlgorithmSid="4" w:cryptSpinCount="100000" w:hash="csyZgurBI6Qwi49Ehx1Ruse2YBU=" w:salt="9bwcCPuFApVUlUyYmJaJz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06"/>
    <w:rsid w:val="0002068D"/>
    <w:rsid w:val="00061604"/>
    <w:rsid w:val="000875E7"/>
    <w:rsid w:val="00095518"/>
    <w:rsid w:val="000A3870"/>
    <w:rsid w:val="000B496E"/>
    <w:rsid w:val="000F1E38"/>
    <w:rsid w:val="00155DAF"/>
    <w:rsid w:val="00187434"/>
    <w:rsid w:val="001F2FE2"/>
    <w:rsid w:val="002048BC"/>
    <w:rsid w:val="0025252B"/>
    <w:rsid w:val="00297C88"/>
    <w:rsid w:val="002A3EDB"/>
    <w:rsid w:val="002C55B9"/>
    <w:rsid w:val="002D6CF1"/>
    <w:rsid w:val="002D768C"/>
    <w:rsid w:val="002E2C9D"/>
    <w:rsid w:val="002E5581"/>
    <w:rsid w:val="00302129"/>
    <w:rsid w:val="003644D6"/>
    <w:rsid w:val="00371293"/>
    <w:rsid w:val="00375B28"/>
    <w:rsid w:val="003E14A9"/>
    <w:rsid w:val="003F5549"/>
    <w:rsid w:val="0040510C"/>
    <w:rsid w:val="004A25DB"/>
    <w:rsid w:val="004A2BD2"/>
    <w:rsid w:val="004A788B"/>
    <w:rsid w:val="004B12F4"/>
    <w:rsid w:val="004C6940"/>
    <w:rsid w:val="005078D1"/>
    <w:rsid w:val="005544A4"/>
    <w:rsid w:val="00554845"/>
    <w:rsid w:val="005A1758"/>
    <w:rsid w:val="005B6D92"/>
    <w:rsid w:val="005F5375"/>
    <w:rsid w:val="006237CF"/>
    <w:rsid w:val="00626EE3"/>
    <w:rsid w:val="006E30C3"/>
    <w:rsid w:val="006E41FC"/>
    <w:rsid w:val="006E7E15"/>
    <w:rsid w:val="00775916"/>
    <w:rsid w:val="00792A35"/>
    <w:rsid w:val="007A2885"/>
    <w:rsid w:val="007A7B7C"/>
    <w:rsid w:val="007D5094"/>
    <w:rsid w:val="007E5A06"/>
    <w:rsid w:val="007E7123"/>
    <w:rsid w:val="0083075A"/>
    <w:rsid w:val="008502B9"/>
    <w:rsid w:val="00860561"/>
    <w:rsid w:val="008A79F0"/>
    <w:rsid w:val="008B6FE6"/>
    <w:rsid w:val="0090031E"/>
    <w:rsid w:val="009009D4"/>
    <w:rsid w:val="00943500"/>
    <w:rsid w:val="00994C11"/>
    <w:rsid w:val="009D3E05"/>
    <w:rsid w:val="009E40A4"/>
    <w:rsid w:val="00A10C28"/>
    <w:rsid w:val="00A33B7F"/>
    <w:rsid w:val="00A533F5"/>
    <w:rsid w:val="00A70474"/>
    <w:rsid w:val="00A70B2B"/>
    <w:rsid w:val="00AC0FF2"/>
    <w:rsid w:val="00AD5EFF"/>
    <w:rsid w:val="00B21DAB"/>
    <w:rsid w:val="00BA2787"/>
    <w:rsid w:val="00BB4D06"/>
    <w:rsid w:val="00BE2CAF"/>
    <w:rsid w:val="00C01C1C"/>
    <w:rsid w:val="00C11786"/>
    <w:rsid w:val="00C8232B"/>
    <w:rsid w:val="00C838A4"/>
    <w:rsid w:val="00D02EF8"/>
    <w:rsid w:val="00D14D5E"/>
    <w:rsid w:val="00D309A4"/>
    <w:rsid w:val="00D72427"/>
    <w:rsid w:val="00D94EDA"/>
    <w:rsid w:val="00DC78F8"/>
    <w:rsid w:val="00DD13B8"/>
    <w:rsid w:val="00DE1118"/>
    <w:rsid w:val="00DE7B42"/>
    <w:rsid w:val="00DF77C6"/>
    <w:rsid w:val="00E24993"/>
    <w:rsid w:val="00E2649F"/>
    <w:rsid w:val="00E60A74"/>
    <w:rsid w:val="00E82A0F"/>
    <w:rsid w:val="00EC77EA"/>
    <w:rsid w:val="00F02141"/>
    <w:rsid w:val="00F05600"/>
    <w:rsid w:val="00F0610D"/>
    <w:rsid w:val="00F10CDA"/>
    <w:rsid w:val="00F31C37"/>
    <w:rsid w:val="00F5788A"/>
    <w:rsid w:val="00F60653"/>
    <w:rsid w:val="00FA0203"/>
    <w:rsid w:val="00FA721B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8D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E4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9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C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06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653"/>
  </w:style>
  <w:style w:type="paragraph" w:styleId="Pieddepage">
    <w:name w:val="footer"/>
    <w:basedOn w:val="Normal"/>
    <w:link w:val="PieddepageCar"/>
    <w:uiPriority w:val="99"/>
    <w:unhideWhenUsed/>
    <w:rsid w:val="00F606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653"/>
  </w:style>
  <w:style w:type="character" w:styleId="Numrodepage">
    <w:name w:val="page number"/>
    <w:basedOn w:val="Policepardfaut"/>
    <w:uiPriority w:val="99"/>
    <w:semiHidden/>
    <w:unhideWhenUsed/>
    <w:rsid w:val="00943500"/>
  </w:style>
  <w:style w:type="character" w:styleId="Textedelespacerserv">
    <w:name w:val="Placeholder Text"/>
    <w:basedOn w:val="Policepardfaut"/>
    <w:uiPriority w:val="99"/>
    <w:semiHidden/>
    <w:rsid w:val="002E55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E4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9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C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06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653"/>
  </w:style>
  <w:style w:type="paragraph" w:styleId="Pieddepage">
    <w:name w:val="footer"/>
    <w:basedOn w:val="Normal"/>
    <w:link w:val="PieddepageCar"/>
    <w:uiPriority w:val="99"/>
    <w:unhideWhenUsed/>
    <w:rsid w:val="00F606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653"/>
  </w:style>
  <w:style w:type="character" w:styleId="Numrodepage">
    <w:name w:val="page number"/>
    <w:basedOn w:val="Policepardfaut"/>
    <w:uiPriority w:val="99"/>
    <w:semiHidden/>
    <w:unhideWhenUsed/>
    <w:rsid w:val="00943500"/>
  </w:style>
  <w:style w:type="character" w:styleId="Textedelespacerserv">
    <w:name w:val="Placeholder Text"/>
    <w:basedOn w:val="Policepardfaut"/>
    <w:uiPriority w:val="99"/>
    <w:semiHidden/>
    <w:rsid w:val="002E5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F11691-6E79-489A-BD06-9BE2CCCC5794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16DF56F1-9D42-44C1-BAAF-CAF5EF7E844A}">
      <dgm:prSet custT="1"/>
      <dgm:spPr/>
      <dgm:t>
        <a:bodyPr/>
        <a:lstStyle/>
        <a:p>
          <a:r>
            <a:rPr lang="fr-CA" sz="1200" b="1">
              <a:solidFill>
                <a:schemeClr val="bg1"/>
              </a:solidFill>
            </a:rPr>
            <a:t>1</a:t>
          </a:r>
        </a:p>
      </dgm:t>
    </dgm:pt>
    <dgm:pt modelId="{3EA16D92-617E-460B-9370-7D219573A391}" type="parTrans" cxnId="{5B611333-48D5-4213-A45F-0015E27B3C59}">
      <dgm:prSet/>
      <dgm:spPr/>
      <dgm:t>
        <a:bodyPr/>
        <a:lstStyle/>
        <a:p>
          <a:endParaRPr lang="fr-CA"/>
        </a:p>
      </dgm:t>
    </dgm:pt>
    <dgm:pt modelId="{04AAC2BF-8ED1-4C6B-8B10-3CE1875EA5C9}" type="sibTrans" cxnId="{5B611333-48D5-4213-A45F-0015E27B3C59}">
      <dgm:prSet/>
      <dgm:spPr/>
      <dgm:t>
        <a:bodyPr/>
        <a:lstStyle/>
        <a:p>
          <a:endParaRPr lang="fr-CA"/>
        </a:p>
      </dgm:t>
    </dgm:pt>
    <dgm:pt modelId="{57501FB3-C20A-4C61-8F6E-8D78080261F4}">
      <dgm:prSet custT="1"/>
      <dgm:spPr/>
      <dgm:t>
        <a:bodyPr/>
        <a:lstStyle/>
        <a:p>
          <a:r>
            <a:rPr lang="fr-CA" sz="1200" b="1">
              <a:solidFill>
                <a:schemeClr val="bg1"/>
              </a:solidFill>
            </a:rPr>
            <a:t>4</a:t>
          </a:r>
        </a:p>
      </dgm:t>
    </dgm:pt>
    <dgm:pt modelId="{D4C2D68E-D0E9-40C9-BF3B-C1A0417E9882}" type="parTrans" cxnId="{0EDF6664-527A-4174-8132-B55FA14DF305}">
      <dgm:prSet/>
      <dgm:spPr/>
      <dgm:t>
        <a:bodyPr/>
        <a:lstStyle/>
        <a:p>
          <a:endParaRPr lang="fr-CA"/>
        </a:p>
      </dgm:t>
    </dgm:pt>
    <dgm:pt modelId="{5D021AFB-AB41-4CBA-9DF2-A7FA0D3104EB}" type="sibTrans" cxnId="{0EDF6664-527A-4174-8132-B55FA14DF305}">
      <dgm:prSet/>
      <dgm:spPr/>
      <dgm:t>
        <a:bodyPr/>
        <a:lstStyle/>
        <a:p>
          <a:endParaRPr lang="fr-CA"/>
        </a:p>
      </dgm:t>
    </dgm:pt>
    <dgm:pt modelId="{859F7A84-6BC9-4607-B830-ABC9D926F33D}">
      <dgm:prSet custT="1"/>
      <dgm:spPr/>
      <dgm:t>
        <a:bodyPr/>
        <a:lstStyle/>
        <a:p>
          <a:r>
            <a:rPr lang="fr-CA" sz="1200" b="1">
              <a:solidFill>
                <a:schemeClr val="bg1"/>
              </a:solidFill>
            </a:rPr>
            <a:t>5</a:t>
          </a:r>
        </a:p>
      </dgm:t>
    </dgm:pt>
    <dgm:pt modelId="{2AEEFA12-37E8-4AC9-9D05-F01E97CC1956}" type="parTrans" cxnId="{D3BCFF74-DD91-45AE-B481-786986EF4B0C}">
      <dgm:prSet/>
      <dgm:spPr/>
      <dgm:t>
        <a:bodyPr/>
        <a:lstStyle/>
        <a:p>
          <a:endParaRPr lang="fr-CA"/>
        </a:p>
      </dgm:t>
    </dgm:pt>
    <dgm:pt modelId="{B394957F-C205-4394-BF5C-0535F21CA30D}" type="sibTrans" cxnId="{D3BCFF74-DD91-45AE-B481-786986EF4B0C}">
      <dgm:prSet/>
      <dgm:spPr/>
      <dgm:t>
        <a:bodyPr/>
        <a:lstStyle/>
        <a:p>
          <a:endParaRPr lang="fr-CA"/>
        </a:p>
      </dgm:t>
    </dgm:pt>
    <dgm:pt modelId="{49CA3325-0A3F-444E-9372-F8D8DD4E79CA}">
      <dgm:prSet custT="1"/>
      <dgm:spPr/>
      <dgm:t>
        <a:bodyPr/>
        <a:lstStyle/>
        <a:p>
          <a:r>
            <a:rPr lang="fr-CA" sz="1200" b="1">
              <a:solidFill>
                <a:schemeClr val="bg1"/>
              </a:solidFill>
            </a:rPr>
            <a:t>3</a:t>
          </a:r>
        </a:p>
      </dgm:t>
    </dgm:pt>
    <dgm:pt modelId="{1C52D1FE-C389-40A7-BC58-0246E6F4CC19}" type="parTrans" cxnId="{D9E028D0-6C80-4D63-B711-5FD24598F879}">
      <dgm:prSet/>
      <dgm:spPr/>
      <dgm:t>
        <a:bodyPr/>
        <a:lstStyle/>
        <a:p>
          <a:endParaRPr lang="fr-CA"/>
        </a:p>
      </dgm:t>
    </dgm:pt>
    <dgm:pt modelId="{FC88900E-64F9-4602-AB31-969EF764ED29}" type="sibTrans" cxnId="{D9E028D0-6C80-4D63-B711-5FD24598F879}">
      <dgm:prSet/>
      <dgm:spPr/>
      <dgm:t>
        <a:bodyPr/>
        <a:lstStyle/>
        <a:p>
          <a:endParaRPr lang="fr-CA"/>
        </a:p>
      </dgm:t>
    </dgm:pt>
    <dgm:pt modelId="{17647CF1-4537-4F6D-A901-01B0C371276E}">
      <dgm:prSet custT="1"/>
      <dgm:spPr/>
      <dgm:t>
        <a:bodyPr/>
        <a:lstStyle/>
        <a:p>
          <a:r>
            <a:rPr lang="fr-CA" sz="1200" b="1">
              <a:solidFill>
                <a:schemeClr val="bg1"/>
              </a:solidFill>
            </a:rPr>
            <a:t>2</a:t>
          </a:r>
        </a:p>
      </dgm:t>
    </dgm:pt>
    <dgm:pt modelId="{1E71C33F-814F-4DD3-B540-88B85A83ADF8}" type="sibTrans" cxnId="{E318AF0C-0E5B-450D-8678-9FF690C9D98B}">
      <dgm:prSet/>
      <dgm:spPr/>
      <dgm:t>
        <a:bodyPr/>
        <a:lstStyle/>
        <a:p>
          <a:endParaRPr lang="fr-CA"/>
        </a:p>
      </dgm:t>
    </dgm:pt>
    <dgm:pt modelId="{68E7AB2F-51A8-4262-8E9B-15612701083A}" type="parTrans" cxnId="{E318AF0C-0E5B-450D-8678-9FF690C9D98B}">
      <dgm:prSet/>
      <dgm:spPr/>
      <dgm:t>
        <a:bodyPr/>
        <a:lstStyle/>
        <a:p>
          <a:endParaRPr lang="fr-CA"/>
        </a:p>
      </dgm:t>
    </dgm:pt>
    <dgm:pt modelId="{7EC20838-2396-4A6E-88C5-151D6B8A2F46}" type="pres">
      <dgm:prSet presAssocID="{5FF11691-6E79-489A-BD06-9BE2CCCC5794}" presName="Name0" presStyleCnt="0">
        <dgm:presLayoutVars>
          <dgm:dir/>
          <dgm:animLvl val="lvl"/>
          <dgm:resizeHandles val="exact"/>
        </dgm:presLayoutVars>
      </dgm:prSet>
      <dgm:spPr/>
    </dgm:pt>
    <dgm:pt modelId="{6D65AC0E-7121-4426-AE70-40DC745BE2D8}" type="pres">
      <dgm:prSet presAssocID="{16DF56F1-9D42-44C1-BAAF-CAF5EF7E844A}" presName="Name8" presStyleCnt="0"/>
      <dgm:spPr/>
    </dgm:pt>
    <dgm:pt modelId="{1704E23D-92B9-4623-96FD-0FF5B0825A3C}" type="pres">
      <dgm:prSet presAssocID="{16DF56F1-9D42-44C1-BAAF-CAF5EF7E844A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00E117FF-59D8-411B-8139-4A1394D47877}" type="pres">
      <dgm:prSet presAssocID="{16DF56F1-9D42-44C1-BAAF-CAF5EF7E844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CBE4E4D0-2754-47DA-BD79-8C7ABDE0CDAE}" type="pres">
      <dgm:prSet presAssocID="{17647CF1-4537-4F6D-A901-01B0C371276E}" presName="Name8" presStyleCnt="0"/>
      <dgm:spPr/>
    </dgm:pt>
    <dgm:pt modelId="{0E3DEC5C-66FC-459F-B650-14CFD44FA5FC}" type="pres">
      <dgm:prSet presAssocID="{17647CF1-4537-4F6D-A901-01B0C371276E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4E30E5A2-D6C5-48A4-8D81-6F47745582E1}" type="pres">
      <dgm:prSet presAssocID="{17647CF1-4537-4F6D-A901-01B0C371276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887685A3-F7CE-43B4-8C60-562283F4D2B7}" type="pres">
      <dgm:prSet presAssocID="{49CA3325-0A3F-444E-9372-F8D8DD4E79CA}" presName="Name8" presStyleCnt="0"/>
      <dgm:spPr/>
    </dgm:pt>
    <dgm:pt modelId="{7A407BF0-B908-4FF6-8FED-AC4145C642CD}" type="pres">
      <dgm:prSet presAssocID="{49CA3325-0A3F-444E-9372-F8D8DD4E79CA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474D5B5B-5C16-4365-99C2-B23D0115D665}" type="pres">
      <dgm:prSet presAssocID="{49CA3325-0A3F-444E-9372-F8D8DD4E79C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64A53A54-A9E7-4B3C-B713-87441D7AA35C}" type="pres">
      <dgm:prSet presAssocID="{57501FB3-C20A-4C61-8F6E-8D78080261F4}" presName="Name8" presStyleCnt="0"/>
      <dgm:spPr/>
    </dgm:pt>
    <dgm:pt modelId="{396AB96B-7BAA-435A-A0A8-0AB1D44230F8}" type="pres">
      <dgm:prSet presAssocID="{57501FB3-C20A-4C61-8F6E-8D78080261F4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8DBBB50F-4E9F-45EA-82A6-B0BDA127C380}" type="pres">
      <dgm:prSet presAssocID="{57501FB3-C20A-4C61-8F6E-8D78080261F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9D0D1CCB-4FA0-4E8E-B4C6-7A709440DF58}" type="pres">
      <dgm:prSet presAssocID="{859F7A84-6BC9-4607-B830-ABC9D926F33D}" presName="Name8" presStyleCnt="0"/>
      <dgm:spPr/>
    </dgm:pt>
    <dgm:pt modelId="{4FA03C11-AC58-484E-A669-8BD0DBAFF202}" type="pres">
      <dgm:prSet presAssocID="{859F7A84-6BC9-4607-B830-ABC9D926F33D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92F4F99A-EF59-4B85-A0EC-343DE9C451A9}" type="pres">
      <dgm:prSet presAssocID="{859F7A84-6BC9-4607-B830-ABC9D926F33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CA"/>
        </a:p>
      </dgm:t>
    </dgm:pt>
  </dgm:ptLst>
  <dgm:cxnLst>
    <dgm:cxn modelId="{A4A32AE4-7400-4E36-820C-4D020E25DE6B}" type="presOf" srcId="{5FF11691-6E79-489A-BD06-9BE2CCCC5794}" destId="{7EC20838-2396-4A6E-88C5-151D6B8A2F46}" srcOrd="0" destOrd="0" presId="urn:microsoft.com/office/officeart/2005/8/layout/pyramid1"/>
    <dgm:cxn modelId="{BF7CCDC6-7B8C-49B6-AA5B-42D7BEA57A6A}" type="presOf" srcId="{49CA3325-0A3F-444E-9372-F8D8DD4E79CA}" destId="{474D5B5B-5C16-4365-99C2-B23D0115D665}" srcOrd="1" destOrd="0" presId="urn:microsoft.com/office/officeart/2005/8/layout/pyramid1"/>
    <dgm:cxn modelId="{D3BCFF74-DD91-45AE-B481-786986EF4B0C}" srcId="{5FF11691-6E79-489A-BD06-9BE2CCCC5794}" destId="{859F7A84-6BC9-4607-B830-ABC9D926F33D}" srcOrd="4" destOrd="0" parTransId="{2AEEFA12-37E8-4AC9-9D05-F01E97CC1956}" sibTransId="{B394957F-C205-4394-BF5C-0535F21CA30D}"/>
    <dgm:cxn modelId="{6C6FCAB7-71D2-4897-A493-2395F77DE36A}" type="presOf" srcId="{49CA3325-0A3F-444E-9372-F8D8DD4E79CA}" destId="{7A407BF0-B908-4FF6-8FED-AC4145C642CD}" srcOrd="0" destOrd="0" presId="urn:microsoft.com/office/officeart/2005/8/layout/pyramid1"/>
    <dgm:cxn modelId="{3851EFB1-6496-41DF-A069-40850394E98D}" type="presOf" srcId="{17647CF1-4537-4F6D-A901-01B0C371276E}" destId="{4E30E5A2-D6C5-48A4-8D81-6F47745582E1}" srcOrd="1" destOrd="0" presId="urn:microsoft.com/office/officeart/2005/8/layout/pyramid1"/>
    <dgm:cxn modelId="{E318AF0C-0E5B-450D-8678-9FF690C9D98B}" srcId="{5FF11691-6E79-489A-BD06-9BE2CCCC5794}" destId="{17647CF1-4537-4F6D-A901-01B0C371276E}" srcOrd="1" destOrd="0" parTransId="{68E7AB2F-51A8-4262-8E9B-15612701083A}" sibTransId="{1E71C33F-814F-4DD3-B540-88B85A83ADF8}"/>
    <dgm:cxn modelId="{33BAB7AD-7F2C-4437-9C4E-83228A09610A}" type="presOf" srcId="{57501FB3-C20A-4C61-8F6E-8D78080261F4}" destId="{8DBBB50F-4E9F-45EA-82A6-B0BDA127C380}" srcOrd="1" destOrd="0" presId="urn:microsoft.com/office/officeart/2005/8/layout/pyramid1"/>
    <dgm:cxn modelId="{0371AF6F-FF04-42D8-A658-EEF7208EC2CC}" type="presOf" srcId="{57501FB3-C20A-4C61-8F6E-8D78080261F4}" destId="{396AB96B-7BAA-435A-A0A8-0AB1D44230F8}" srcOrd="0" destOrd="0" presId="urn:microsoft.com/office/officeart/2005/8/layout/pyramid1"/>
    <dgm:cxn modelId="{5B611333-48D5-4213-A45F-0015E27B3C59}" srcId="{5FF11691-6E79-489A-BD06-9BE2CCCC5794}" destId="{16DF56F1-9D42-44C1-BAAF-CAF5EF7E844A}" srcOrd="0" destOrd="0" parTransId="{3EA16D92-617E-460B-9370-7D219573A391}" sibTransId="{04AAC2BF-8ED1-4C6B-8B10-3CE1875EA5C9}"/>
    <dgm:cxn modelId="{D9E028D0-6C80-4D63-B711-5FD24598F879}" srcId="{5FF11691-6E79-489A-BD06-9BE2CCCC5794}" destId="{49CA3325-0A3F-444E-9372-F8D8DD4E79CA}" srcOrd="2" destOrd="0" parTransId="{1C52D1FE-C389-40A7-BC58-0246E6F4CC19}" sibTransId="{FC88900E-64F9-4602-AB31-969EF764ED29}"/>
    <dgm:cxn modelId="{320D7DBB-C464-4411-B0E1-6E74C98B6983}" type="presOf" srcId="{16DF56F1-9D42-44C1-BAAF-CAF5EF7E844A}" destId="{1704E23D-92B9-4623-96FD-0FF5B0825A3C}" srcOrd="0" destOrd="0" presId="urn:microsoft.com/office/officeart/2005/8/layout/pyramid1"/>
    <dgm:cxn modelId="{833F25FC-EBE3-4140-B42B-A49611D5DFE9}" type="presOf" srcId="{859F7A84-6BC9-4607-B830-ABC9D926F33D}" destId="{4FA03C11-AC58-484E-A669-8BD0DBAFF202}" srcOrd="0" destOrd="0" presId="urn:microsoft.com/office/officeart/2005/8/layout/pyramid1"/>
    <dgm:cxn modelId="{0EDF6664-527A-4174-8132-B55FA14DF305}" srcId="{5FF11691-6E79-489A-BD06-9BE2CCCC5794}" destId="{57501FB3-C20A-4C61-8F6E-8D78080261F4}" srcOrd="3" destOrd="0" parTransId="{D4C2D68E-D0E9-40C9-BF3B-C1A0417E9882}" sibTransId="{5D021AFB-AB41-4CBA-9DF2-A7FA0D3104EB}"/>
    <dgm:cxn modelId="{C85012E9-ECFD-41B8-B5E2-DD416F7698A5}" type="presOf" srcId="{16DF56F1-9D42-44C1-BAAF-CAF5EF7E844A}" destId="{00E117FF-59D8-411B-8139-4A1394D47877}" srcOrd="1" destOrd="0" presId="urn:microsoft.com/office/officeart/2005/8/layout/pyramid1"/>
    <dgm:cxn modelId="{0E368C7E-68FF-4B79-A678-B93D85F309B5}" type="presOf" srcId="{17647CF1-4537-4F6D-A901-01B0C371276E}" destId="{0E3DEC5C-66FC-459F-B650-14CFD44FA5FC}" srcOrd="0" destOrd="0" presId="urn:microsoft.com/office/officeart/2005/8/layout/pyramid1"/>
    <dgm:cxn modelId="{AFA7FCC7-F4DD-4F61-BD5F-EC8721C10817}" type="presOf" srcId="{859F7A84-6BC9-4607-B830-ABC9D926F33D}" destId="{92F4F99A-EF59-4B85-A0EC-343DE9C451A9}" srcOrd="1" destOrd="0" presId="urn:microsoft.com/office/officeart/2005/8/layout/pyramid1"/>
    <dgm:cxn modelId="{8FCAF947-0F64-433C-955B-21C3A10369A9}" type="presParOf" srcId="{7EC20838-2396-4A6E-88C5-151D6B8A2F46}" destId="{6D65AC0E-7121-4426-AE70-40DC745BE2D8}" srcOrd="0" destOrd="0" presId="urn:microsoft.com/office/officeart/2005/8/layout/pyramid1"/>
    <dgm:cxn modelId="{F460107A-1DE1-40CF-B636-4559FCF772EB}" type="presParOf" srcId="{6D65AC0E-7121-4426-AE70-40DC745BE2D8}" destId="{1704E23D-92B9-4623-96FD-0FF5B0825A3C}" srcOrd="0" destOrd="0" presId="urn:microsoft.com/office/officeart/2005/8/layout/pyramid1"/>
    <dgm:cxn modelId="{803000EA-1879-4F14-873D-AEE797D228CE}" type="presParOf" srcId="{6D65AC0E-7121-4426-AE70-40DC745BE2D8}" destId="{00E117FF-59D8-411B-8139-4A1394D47877}" srcOrd="1" destOrd="0" presId="urn:microsoft.com/office/officeart/2005/8/layout/pyramid1"/>
    <dgm:cxn modelId="{1643C354-124C-4F68-9775-3B7604300248}" type="presParOf" srcId="{7EC20838-2396-4A6E-88C5-151D6B8A2F46}" destId="{CBE4E4D0-2754-47DA-BD79-8C7ABDE0CDAE}" srcOrd="1" destOrd="0" presId="urn:microsoft.com/office/officeart/2005/8/layout/pyramid1"/>
    <dgm:cxn modelId="{25CF34E3-A579-43C5-9F7E-94E71358F56B}" type="presParOf" srcId="{CBE4E4D0-2754-47DA-BD79-8C7ABDE0CDAE}" destId="{0E3DEC5C-66FC-459F-B650-14CFD44FA5FC}" srcOrd="0" destOrd="0" presId="urn:microsoft.com/office/officeart/2005/8/layout/pyramid1"/>
    <dgm:cxn modelId="{3AD374FD-B949-4264-96FA-4C384BD070FE}" type="presParOf" srcId="{CBE4E4D0-2754-47DA-BD79-8C7ABDE0CDAE}" destId="{4E30E5A2-D6C5-48A4-8D81-6F47745582E1}" srcOrd="1" destOrd="0" presId="urn:microsoft.com/office/officeart/2005/8/layout/pyramid1"/>
    <dgm:cxn modelId="{69045974-608D-4123-BDD8-95EF74619F70}" type="presParOf" srcId="{7EC20838-2396-4A6E-88C5-151D6B8A2F46}" destId="{887685A3-F7CE-43B4-8C60-562283F4D2B7}" srcOrd="2" destOrd="0" presId="urn:microsoft.com/office/officeart/2005/8/layout/pyramid1"/>
    <dgm:cxn modelId="{5EA037C0-026A-40BE-B9A5-B09B43F246D0}" type="presParOf" srcId="{887685A3-F7CE-43B4-8C60-562283F4D2B7}" destId="{7A407BF0-B908-4FF6-8FED-AC4145C642CD}" srcOrd="0" destOrd="0" presId="urn:microsoft.com/office/officeart/2005/8/layout/pyramid1"/>
    <dgm:cxn modelId="{DD5FF07A-9C35-4122-AFA3-18BBD4746C0A}" type="presParOf" srcId="{887685A3-F7CE-43B4-8C60-562283F4D2B7}" destId="{474D5B5B-5C16-4365-99C2-B23D0115D665}" srcOrd="1" destOrd="0" presId="urn:microsoft.com/office/officeart/2005/8/layout/pyramid1"/>
    <dgm:cxn modelId="{307DD09E-6742-40C3-84F6-824350302FC2}" type="presParOf" srcId="{7EC20838-2396-4A6E-88C5-151D6B8A2F46}" destId="{64A53A54-A9E7-4B3C-B713-87441D7AA35C}" srcOrd="3" destOrd="0" presId="urn:microsoft.com/office/officeart/2005/8/layout/pyramid1"/>
    <dgm:cxn modelId="{128C0429-33A9-4516-BEE4-BCE993FC97CD}" type="presParOf" srcId="{64A53A54-A9E7-4B3C-B713-87441D7AA35C}" destId="{396AB96B-7BAA-435A-A0A8-0AB1D44230F8}" srcOrd="0" destOrd="0" presId="urn:microsoft.com/office/officeart/2005/8/layout/pyramid1"/>
    <dgm:cxn modelId="{A6DAD664-6FBD-4ED3-A0A4-D4D6E798BE1E}" type="presParOf" srcId="{64A53A54-A9E7-4B3C-B713-87441D7AA35C}" destId="{8DBBB50F-4E9F-45EA-82A6-B0BDA127C380}" srcOrd="1" destOrd="0" presId="urn:microsoft.com/office/officeart/2005/8/layout/pyramid1"/>
    <dgm:cxn modelId="{1A1E79C1-15C8-4759-8ECB-92A6DE665391}" type="presParOf" srcId="{7EC20838-2396-4A6E-88C5-151D6B8A2F46}" destId="{9D0D1CCB-4FA0-4E8E-B4C6-7A709440DF58}" srcOrd="4" destOrd="0" presId="urn:microsoft.com/office/officeart/2005/8/layout/pyramid1"/>
    <dgm:cxn modelId="{2F27ABF0-F959-414D-B9FB-E2D06794E974}" type="presParOf" srcId="{9D0D1CCB-4FA0-4E8E-B4C6-7A709440DF58}" destId="{4FA03C11-AC58-484E-A669-8BD0DBAFF202}" srcOrd="0" destOrd="0" presId="urn:microsoft.com/office/officeart/2005/8/layout/pyramid1"/>
    <dgm:cxn modelId="{607FFD9E-B038-4A7C-99BA-2E5B52C50103}" type="presParOf" srcId="{9D0D1CCB-4FA0-4E8E-B4C6-7A709440DF58}" destId="{92F4F99A-EF59-4B85-A0EC-343DE9C451A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04E23D-92B9-4623-96FD-0FF5B0825A3C}">
      <dsp:nvSpPr>
        <dsp:cNvPr id="0" name=""/>
        <dsp:cNvSpPr/>
      </dsp:nvSpPr>
      <dsp:spPr>
        <a:xfrm>
          <a:off x="1055370" y="0"/>
          <a:ext cx="527685" cy="350520"/>
        </a:xfrm>
        <a:prstGeom prst="trapezoid">
          <a:avLst>
            <a:gd name="adj" fmla="val 75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b="1" kern="1200">
              <a:solidFill>
                <a:schemeClr val="bg1"/>
              </a:solidFill>
            </a:rPr>
            <a:t>1</a:t>
          </a:r>
        </a:p>
      </dsp:txBody>
      <dsp:txXfrm>
        <a:off x="1055370" y="0"/>
        <a:ext cx="527685" cy="350520"/>
      </dsp:txXfrm>
    </dsp:sp>
    <dsp:sp modelId="{0E3DEC5C-66FC-459F-B650-14CFD44FA5FC}">
      <dsp:nvSpPr>
        <dsp:cNvPr id="0" name=""/>
        <dsp:cNvSpPr/>
      </dsp:nvSpPr>
      <dsp:spPr>
        <a:xfrm>
          <a:off x="791527" y="350520"/>
          <a:ext cx="1055370" cy="350520"/>
        </a:xfrm>
        <a:prstGeom prst="trapezoid">
          <a:avLst>
            <a:gd name="adj" fmla="val 75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b="1" kern="1200">
              <a:solidFill>
                <a:schemeClr val="bg1"/>
              </a:solidFill>
            </a:rPr>
            <a:t>2</a:t>
          </a:r>
        </a:p>
      </dsp:txBody>
      <dsp:txXfrm>
        <a:off x="976217" y="350520"/>
        <a:ext cx="685990" cy="350520"/>
      </dsp:txXfrm>
    </dsp:sp>
    <dsp:sp modelId="{7A407BF0-B908-4FF6-8FED-AC4145C642CD}">
      <dsp:nvSpPr>
        <dsp:cNvPr id="0" name=""/>
        <dsp:cNvSpPr/>
      </dsp:nvSpPr>
      <dsp:spPr>
        <a:xfrm>
          <a:off x="527685" y="701040"/>
          <a:ext cx="1583055" cy="350520"/>
        </a:xfrm>
        <a:prstGeom prst="trapezoid">
          <a:avLst>
            <a:gd name="adj" fmla="val 75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b="1" kern="1200">
              <a:solidFill>
                <a:schemeClr val="bg1"/>
              </a:solidFill>
            </a:rPr>
            <a:t>3</a:t>
          </a:r>
        </a:p>
      </dsp:txBody>
      <dsp:txXfrm>
        <a:off x="804719" y="701040"/>
        <a:ext cx="1028985" cy="350520"/>
      </dsp:txXfrm>
    </dsp:sp>
    <dsp:sp modelId="{396AB96B-7BAA-435A-A0A8-0AB1D44230F8}">
      <dsp:nvSpPr>
        <dsp:cNvPr id="0" name=""/>
        <dsp:cNvSpPr/>
      </dsp:nvSpPr>
      <dsp:spPr>
        <a:xfrm>
          <a:off x="263842" y="1051560"/>
          <a:ext cx="2110740" cy="350520"/>
        </a:xfrm>
        <a:prstGeom prst="trapezoid">
          <a:avLst>
            <a:gd name="adj" fmla="val 75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b="1" kern="1200">
              <a:solidFill>
                <a:schemeClr val="bg1"/>
              </a:solidFill>
            </a:rPr>
            <a:t>4</a:t>
          </a:r>
        </a:p>
      </dsp:txBody>
      <dsp:txXfrm>
        <a:off x="633221" y="1051560"/>
        <a:ext cx="1371981" cy="350520"/>
      </dsp:txXfrm>
    </dsp:sp>
    <dsp:sp modelId="{4FA03C11-AC58-484E-A669-8BD0DBAFF202}">
      <dsp:nvSpPr>
        <dsp:cNvPr id="0" name=""/>
        <dsp:cNvSpPr/>
      </dsp:nvSpPr>
      <dsp:spPr>
        <a:xfrm>
          <a:off x="0" y="1402080"/>
          <a:ext cx="2638425" cy="350520"/>
        </a:xfrm>
        <a:prstGeom prst="trapezoid">
          <a:avLst>
            <a:gd name="adj" fmla="val 75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b="1" kern="1200">
              <a:solidFill>
                <a:schemeClr val="bg1"/>
              </a:solidFill>
            </a:rPr>
            <a:t>5</a:t>
          </a:r>
        </a:p>
      </dsp:txBody>
      <dsp:txXfrm>
        <a:off x="461724" y="1402080"/>
        <a:ext cx="1714976" cy="3505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9B4B1D1BACC4D91C65AEDC6B83C7B" ma:contentTypeVersion="" ma:contentTypeDescription="Crée un document." ma:contentTypeScope="" ma:versionID="6ea56fcfd167136ecc05ed94285e2f0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1c569a0d65c5494e9cd724be5867760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C99310-E43A-465F-AEA6-9144D4182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03736-FAD0-48BB-9919-052A320E6D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B9E187C-472C-4569-9DC5-F238E297F9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D8EBB7-7A0F-45D5-B787-5D2D9253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Beaupré Sophie</dc:creator>
  <cp:lastModifiedBy>Gélinas Christian</cp:lastModifiedBy>
  <cp:revision>3</cp:revision>
  <cp:lastPrinted>2016-05-30T12:56:00Z</cp:lastPrinted>
  <dcterms:created xsi:type="dcterms:W3CDTF">2016-07-27T18:16:00Z</dcterms:created>
  <dcterms:modified xsi:type="dcterms:W3CDTF">2016-09-12T18:17:00Z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0x010100AC99B4B1D1BACC4D91C65AEDC6B83C7B</vt:lpwstr>
  </property>
</Properties>
</file>